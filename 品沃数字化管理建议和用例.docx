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4133D" w14:textId="77777777" w:rsidR="00442CEE" w:rsidRPr="003F14CE" w:rsidRDefault="00972D47" w:rsidP="003F14CE">
      <w:pPr>
        <w:pStyle w:val="Heading1"/>
      </w:pPr>
      <w:r w:rsidRPr="003F14CE">
        <w:rPr>
          <w:rStyle w:val="Heading1Char"/>
          <w:rFonts w:hint="eastAsia"/>
          <w:b/>
          <w:bCs/>
        </w:rPr>
        <w:t>品沃</w:t>
      </w:r>
      <w:r w:rsidR="00EA5405" w:rsidRPr="003F14CE">
        <w:rPr>
          <w:rStyle w:val="Heading1Char"/>
          <w:rFonts w:hint="eastAsia"/>
          <w:b/>
          <w:bCs/>
        </w:rPr>
        <w:t>企业管理</w:t>
      </w:r>
      <w:r w:rsidR="00D56D5C" w:rsidRPr="003F14CE">
        <w:rPr>
          <w:rStyle w:val="Heading1Char"/>
          <w:rFonts w:hint="eastAsia"/>
          <w:b/>
          <w:bCs/>
        </w:rPr>
        <w:t>主体思路</w:t>
      </w:r>
      <w:r w:rsidR="00D56D5C" w:rsidRPr="003F14CE">
        <w:rPr>
          <w:rFonts w:hint="eastAsia"/>
        </w:rPr>
        <w:t>：</w:t>
      </w:r>
    </w:p>
    <w:p w14:paraId="1302EB72" w14:textId="77777777" w:rsidR="00D56D5C" w:rsidRDefault="00FC7A9B" w:rsidP="0056637C">
      <w:pPr>
        <w:pStyle w:val="ListParagraph"/>
        <w:numPr>
          <w:ilvl w:val="0"/>
          <w:numId w:val="1"/>
        </w:numPr>
      </w:pPr>
      <w:r>
        <w:rPr>
          <w:rFonts w:hint="eastAsia"/>
        </w:rPr>
        <w:t>四</w:t>
      </w:r>
      <w:r w:rsidR="00D56D5C">
        <w:rPr>
          <w:rFonts w:hint="eastAsia"/>
        </w:rPr>
        <w:t>大核心部门：</w:t>
      </w:r>
    </w:p>
    <w:p w14:paraId="720F378C" w14:textId="77777777" w:rsidR="005C1758" w:rsidRDefault="008F0BF8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生产部门：</w:t>
      </w:r>
    </w:p>
    <w:p w14:paraId="4CD2EC78" w14:textId="77777777" w:rsidR="0096003A" w:rsidRDefault="00FC7A9B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所有厂房，设备生产线</w:t>
      </w:r>
      <w:r w:rsidR="00547338">
        <w:rPr>
          <w:rFonts w:hint="eastAsia"/>
        </w:rPr>
        <w:t>，</w:t>
      </w:r>
      <w:r w:rsidR="0096003A">
        <w:rPr>
          <w:rFonts w:hint="eastAsia"/>
        </w:rPr>
        <w:t>总部</w:t>
      </w:r>
      <w:r w:rsidR="00E628B6">
        <w:rPr>
          <w:rFonts w:hint="eastAsia"/>
        </w:rPr>
        <w:t>冷藏</w:t>
      </w:r>
      <w:r w:rsidR="00547338">
        <w:rPr>
          <w:rFonts w:hint="eastAsia"/>
        </w:rPr>
        <w:t>仓库</w:t>
      </w:r>
      <w:r w:rsidR="0096003A">
        <w:rPr>
          <w:rFonts w:hint="eastAsia"/>
        </w:rPr>
        <w:t>。</w:t>
      </w:r>
    </w:p>
    <w:p w14:paraId="52C6A61D" w14:textId="49D5BCF8" w:rsidR="00D56D5C" w:rsidRDefault="00D56D5C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相应的技术人员</w:t>
      </w:r>
      <w:r w:rsidR="00EC42CB">
        <w:rPr>
          <w:rFonts w:hint="eastAsia"/>
        </w:rPr>
        <w:t>，</w:t>
      </w:r>
      <w:r w:rsidR="00A15623">
        <w:rPr>
          <w:rFonts w:hint="eastAsia"/>
        </w:rPr>
        <w:t>如压榨提炼人员</w:t>
      </w:r>
      <w:r w:rsidR="00EC42CB">
        <w:rPr>
          <w:rFonts w:hint="eastAsia"/>
        </w:rPr>
        <w:t>，冷库管理员</w:t>
      </w:r>
      <w:r w:rsidR="00A15623">
        <w:rPr>
          <w:rFonts w:hint="eastAsia"/>
        </w:rPr>
        <w:t>，</w:t>
      </w:r>
      <w:r w:rsidR="00EC42CB">
        <w:rPr>
          <w:rFonts w:hint="eastAsia"/>
        </w:rPr>
        <w:t xml:space="preserve"> </w:t>
      </w:r>
      <w:r w:rsidR="00A15623">
        <w:rPr>
          <w:rFonts w:hint="eastAsia"/>
        </w:rPr>
        <w:t>车间管理员</w:t>
      </w:r>
      <w:r w:rsidR="00EC42CB">
        <w:rPr>
          <w:rFonts w:hint="eastAsia"/>
        </w:rPr>
        <w:t>等</w:t>
      </w:r>
      <w:r w:rsidR="003F77CF">
        <w:rPr>
          <w:rFonts w:hint="eastAsia"/>
        </w:rPr>
        <w:t>。</w:t>
      </w:r>
    </w:p>
    <w:p w14:paraId="29DF7D4E" w14:textId="77777777" w:rsidR="00834B1B" w:rsidRDefault="00236E0F" w:rsidP="005C1758">
      <w:pPr>
        <w:pStyle w:val="ListParagraph"/>
        <w:numPr>
          <w:ilvl w:val="2"/>
          <w:numId w:val="1"/>
        </w:numPr>
      </w:pPr>
      <w:r>
        <w:rPr>
          <w:rFonts w:hint="eastAsia"/>
        </w:rPr>
        <w:t>原材料</w:t>
      </w:r>
      <w:r>
        <w:rPr>
          <w:rFonts w:hint="eastAsia"/>
        </w:rPr>
        <w:t>(</w:t>
      </w:r>
      <w:r>
        <w:rPr>
          <w:rFonts w:hint="eastAsia"/>
        </w:rPr>
        <w:t>新疆核桃</w:t>
      </w:r>
      <w:r>
        <w:rPr>
          <w:rFonts w:hint="eastAsia"/>
        </w:rPr>
        <w:t>)</w:t>
      </w:r>
      <w:r>
        <w:rPr>
          <w:rFonts w:hint="eastAsia"/>
        </w:rPr>
        <w:t>进货运输渠道，这部分应该已经完备。</w:t>
      </w:r>
    </w:p>
    <w:p w14:paraId="7DD6D9D9" w14:textId="09D43FEF" w:rsidR="00671141" w:rsidRDefault="00CA6C07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企业</w:t>
      </w:r>
      <w:r w:rsidR="008F0BF8">
        <w:rPr>
          <w:rFonts w:hint="eastAsia"/>
        </w:rPr>
        <w:t>管理系统</w:t>
      </w:r>
      <w:r w:rsidR="008F0BF8">
        <w:rPr>
          <w:rFonts w:hint="eastAsia"/>
        </w:rPr>
        <w:t>:</w:t>
      </w:r>
      <w:r w:rsidR="001D42E6">
        <w:rPr>
          <w:rFonts w:hint="eastAsia"/>
        </w:rPr>
        <w:t xml:space="preserve"> </w:t>
      </w:r>
      <w:r w:rsidR="001D42E6">
        <w:rPr>
          <w:rFonts w:hint="eastAsia"/>
        </w:rPr>
        <w:t>数字化管理的核心模块</w:t>
      </w:r>
      <w:r w:rsidR="001D42E6">
        <w:rPr>
          <w:rFonts w:hint="eastAsia"/>
        </w:rPr>
        <w:t>,</w:t>
      </w:r>
      <w:r w:rsidR="005F351E">
        <w:rPr>
          <w:rFonts w:hint="eastAsia"/>
        </w:rPr>
        <w:t>详</w:t>
      </w:r>
      <w:r w:rsidR="001D42E6">
        <w:rPr>
          <w:rFonts w:hint="eastAsia"/>
        </w:rPr>
        <w:t>见第二部分描述</w:t>
      </w:r>
      <w:r w:rsidR="0041545B">
        <w:rPr>
          <w:rFonts w:hint="eastAsia"/>
        </w:rPr>
        <w:t>。</w:t>
      </w:r>
    </w:p>
    <w:p w14:paraId="367042BC" w14:textId="77777777" w:rsidR="00D56D5C" w:rsidRDefault="00C43433" w:rsidP="00671141">
      <w:pPr>
        <w:pStyle w:val="ListParagraph"/>
        <w:numPr>
          <w:ilvl w:val="2"/>
          <w:numId w:val="1"/>
        </w:numPr>
      </w:pPr>
      <w:r>
        <w:rPr>
          <w:rFonts w:hint="eastAsia"/>
        </w:rPr>
        <w:t>联系生产部门，销售部门</w:t>
      </w:r>
      <w:r w:rsidR="00CA6C07">
        <w:rPr>
          <w:rFonts w:hint="eastAsia"/>
        </w:rPr>
        <w:t>的关键，可以认为是一个专门给品沃量身打造的</w:t>
      </w:r>
      <w:r w:rsidR="00CA6C07">
        <w:rPr>
          <w:rFonts w:hint="eastAsia"/>
        </w:rPr>
        <w:t>ERP</w:t>
      </w:r>
      <w:r w:rsidR="00CA6C07">
        <w:rPr>
          <w:rFonts w:hint="eastAsia"/>
        </w:rPr>
        <w:t>。</w:t>
      </w:r>
    </w:p>
    <w:p w14:paraId="0BBCE52A" w14:textId="3D045686" w:rsidR="00D143F9" w:rsidRDefault="00D143F9" w:rsidP="00671141">
      <w:pPr>
        <w:pStyle w:val="ListParagraph"/>
        <w:numPr>
          <w:ilvl w:val="2"/>
          <w:numId w:val="1"/>
        </w:numPr>
      </w:pPr>
      <w:r>
        <w:rPr>
          <w:rFonts w:hint="eastAsia"/>
        </w:rPr>
        <w:t>帮助企业决策者实时了解整个企业所有实时细节和变化，以便作出正确高效的及时调整</w:t>
      </w:r>
      <w:r w:rsidR="00D6119F">
        <w:rPr>
          <w:rFonts w:hint="eastAsia"/>
        </w:rPr>
        <w:t>。</w:t>
      </w:r>
    </w:p>
    <w:p w14:paraId="68B03EF1" w14:textId="77777777" w:rsidR="00877E0F" w:rsidRDefault="001D42E6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销售部门：</w:t>
      </w:r>
    </w:p>
    <w:p w14:paraId="4C6B96B7" w14:textId="02AB2397" w:rsidR="00546E15" w:rsidRDefault="001D42E6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实体店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包括门店，门店管理人员，和物流的衔接。</w:t>
      </w:r>
    </w:p>
    <w:p w14:paraId="5681CB49" w14:textId="4773B832" w:rsidR="001D42E6" w:rsidRDefault="001D42E6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线上销售渠道</w:t>
      </w:r>
      <w:r w:rsidR="008921CA">
        <w:rPr>
          <w:rFonts w:hint="eastAsia"/>
        </w:rPr>
        <w:t>：</w:t>
      </w:r>
      <w:r w:rsidR="00546E15">
        <w:rPr>
          <w:rFonts w:hint="eastAsia"/>
        </w:rPr>
        <w:t>包括天猫，</w:t>
      </w:r>
      <w:r w:rsidR="00546E15">
        <w:rPr>
          <w:rFonts w:hint="eastAsia"/>
        </w:rPr>
        <w:t>1</w:t>
      </w:r>
      <w:r w:rsidR="00546E15">
        <w:rPr>
          <w:rFonts w:hint="eastAsia"/>
        </w:rPr>
        <w:t>号店，美味</w:t>
      </w:r>
      <w:r w:rsidR="00546E15">
        <w:rPr>
          <w:rFonts w:hint="eastAsia"/>
        </w:rPr>
        <w:t>77</w:t>
      </w:r>
      <w:r w:rsidR="00546E15">
        <w:rPr>
          <w:rFonts w:hint="eastAsia"/>
        </w:rPr>
        <w:t>的支持</w:t>
      </w:r>
      <w:r w:rsidR="003114D4">
        <w:rPr>
          <w:rFonts w:hint="eastAsia"/>
        </w:rPr>
        <w:t>和</w:t>
      </w:r>
      <w:r w:rsidR="007C2CA5">
        <w:rPr>
          <w:rFonts w:hint="eastAsia"/>
        </w:rPr>
        <w:t>对接</w:t>
      </w:r>
      <w:r w:rsidR="003114D4">
        <w:rPr>
          <w:rFonts w:hint="eastAsia"/>
        </w:rPr>
        <w:t>。</w:t>
      </w:r>
    </w:p>
    <w:p w14:paraId="4C60A36F" w14:textId="7D39F08D" w:rsidR="007C2CA5" w:rsidRDefault="008921CA" w:rsidP="00877E0F">
      <w:pPr>
        <w:pStyle w:val="ListParagraph"/>
        <w:numPr>
          <w:ilvl w:val="2"/>
          <w:numId w:val="1"/>
        </w:numPr>
      </w:pPr>
      <w:r>
        <w:rPr>
          <w:rFonts w:hint="eastAsia"/>
        </w:rPr>
        <w:t>售后服务和退货：</w:t>
      </w:r>
      <w:r w:rsidR="007C2CA5">
        <w:rPr>
          <w:rFonts w:hint="eastAsia"/>
        </w:rPr>
        <w:t>包括网络</w:t>
      </w:r>
      <w:r>
        <w:rPr>
          <w:rFonts w:hint="eastAsia"/>
        </w:rPr>
        <w:t>售后退单以及电话售后退单支持</w:t>
      </w:r>
      <w:r w:rsidR="007C2CA5">
        <w:rPr>
          <w:rFonts w:hint="eastAsia"/>
        </w:rPr>
        <w:t>。</w:t>
      </w:r>
    </w:p>
    <w:p w14:paraId="4265440F" w14:textId="0F321B99" w:rsidR="00C43433" w:rsidRDefault="00FC7A9B" w:rsidP="00C43433">
      <w:pPr>
        <w:pStyle w:val="ListParagraph"/>
        <w:numPr>
          <w:ilvl w:val="1"/>
          <w:numId w:val="1"/>
        </w:numPr>
      </w:pPr>
      <w:r>
        <w:rPr>
          <w:rFonts w:hint="eastAsia"/>
        </w:rPr>
        <w:t>财务部门。</w:t>
      </w:r>
    </w:p>
    <w:p w14:paraId="1059644C" w14:textId="77777777" w:rsidR="007346F7" w:rsidRDefault="007346F7" w:rsidP="007346F7">
      <w:pPr>
        <w:pStyle w:val="ListParagraph"/>
        <w:ind w:left="1440"/>
      </w:pPr>
    </w:p>
    <w:p w14:paraId="5069756D" w14:textId="77777777" w:rsidR="007346F7" w:rsidRDefault="007346F7" w:rsidP="007346F7">
      <w:pPr>
        <w:pStyle w:val="ListParagraph"/>
        <w:ind w:left="1440"/>
      </w:pPr>
    </w:p>
    <w:p w14:paraId="41F0D0F6" w14:textId="77777777" w:rsidR="001D42E6" w:rsidRDefault="00972D47" w:rsidP="0056637C">
      <w:pPr>
        <w:pStyle w:val="ListParagraph"/>
        <w:numPr>
          <w:ilvl w:val="0"/>
          <w:numId w:val="1"/>
        </w:numPr>
      </w:pPr>
      <w:r>
        <w:rPr>
          <w:rFonts w:hint="eastAsia"/>
        </w:rPr>
        <w:t>三大辅助部门：</w:t>
      </w:r>
    </w:p>
    <w:p w14:paraId="4E8D3B38" w14:textId="77777777" w:rsidR="003F1AD0" w:rsidRDefault="00B749BA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人力资源部门：</w:t>
      </w:r>
    </w:p>
    <w:p w14:paraId="1B25A29F" w14:textId="77777777" w:rsidR="00972D47" w:rsidRDefault="00B749BA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负责所有生产技术人员，实体店</w:t>
      </w:r>
      <w:r>
        <w:rPr>
          <w:rFonts w:hint="eastAsia"/>
        </w:rPr>
        <w:t>/</w:t>
      </w:r>
      <w:r>
        <w:rPr>
          <w:rFonts w:hint="eastAsia"/>
        </w:rPr>
        <w:t>线上</w:t>
      </w:r>
      <w:r w:rsidR="00FC7A9B">
        <w:rPr>
          <w:rFonts w:hint="eastAsia"/>
        </w:rPr>
        <w:t>销售人员，财务人员招聘管理工作</w:t>
      </w:r>
      <w:r w:rsidR="00E7184C">
        <w:rPr>
          <w:rFonts w:hint="eastAsia"/>
        </w:rPr>
        <w:t>。</w:t>
      </w:r>
    </w:p>
    <w:p w14:paraId="0DDC67FC" w14:textId="77777777" w:rsidR="003F1AD0" w:rsidRDefault="003F1AD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建立一个合理的离职率控制体系，避免人手短缺问题发生。</w:t>
      </w:r>
    </w:p>
    <w:p w14:paraId="5B8DE731" w14:textId="4219ACA9" w:rsidR="003F1AD0" w:rsidRDefault="00E7184C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品牌形象建立和营销：</w:t>
      </w:r>
    </w:p>
    <w:p w14:paraId="6DEB28ED" w14:textId="77777777" w:rsidR="007C3A98" w:rsidRDefault="006D092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产品</w:t>
      </w:r>
      <w:r>
        <w:rPr>
          <w:rFonts w:hint="eastAsia"/>
        </w:rPr>
        <w:t>logo</w:t>
      </w:r>
      <w:r>
        <w:rPr>
          <w:rFonts w:hint="eastAsia"/>
        </w:rPr>
        <w:t>，包装以及定位设计。</w:t>
      </w:r>
    </w:p>
    <w:p w14:paraId="718DFC0A" w14:textId="5BD60367" w:rsidR="00E7184C" w:rsidRDefault="006D0920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实体店风格设计和宣传材料，照片</w:t>
      </w:r>
      <w:r>
        <w:rPr>
          <w:rFonts w:hint="eastAsia"/>
        </w:rPr>
        <w:t>/</w:t>
      </w:r>
      <w:r>
        <w:rPr>
          <w:rFonts w:hint="eastAsia"/>
        </w:rPr>
        <w:t>视频的制作。建议找专业广告团队</w:t>
      </w:r>
      <w:r w:rsidR="00BD0BA1">
        <w:rPr>
          <w:rFonts w:hint="eastAsia"/>
        </w:rPr>
        <w:t>推广。</w:t>
      </w:r>
    </w:p>
    <w:p w14:paraId="6F0AF3DB" w14:textId="3C4D6A5F" w:rsidR="007C3A98" w:rsidRDefault="007C3A98" w:rsidP="003F1AD0">
      <w:pPr>
        <w:pStyle w:val="ListParagraph"/>
        <w:numPr>
          <w:ilvl w:val="2"/>
          <w:numId w:val="1"/>
        </w:numPr>
      </w:pPr>
      <w:r>
        <w:rPr>
          <w:rFonts w:hint="eastAsia"/>
        </w:rPr>
        <w:t>网上推广和搜索引擎优化</w:t>
      </w:r>
      <w:r w:rsidR="00BD0BA1">
        <w:rPr>
          <w:rFonts w:hint="eastAsia"/>
        </w:rPr>
        <w:t>。</w:t>
      </w:r>
    </w:p>
    <w:p w14:paraId="123A0BE0" w14:textId="77777777" w:rsidR="00E7184C" w:rsidRDefault="00E7184C" w:rsidP="00F50FBC">
      <w:pPr>
        <w:pStyle w:val="ListParagraph"/>
        <w:numPr>
          <w:ilvl w:val="1"/>
          <w:numId w:val="1"/>
        </w:numPr>
      </w:pPr>
      <w:r>
        <w:rPr>
          <w:rFonts w:hint="eastAsia"/>
        </w:rPr>
        <w:t>物流渠道管理部门</w:t>
      </w:r>
      <w:r w:rsidR="00BF19F9">
        <w:rPr>
          <w:rFonts w:hint="eastAsia"/>
        </w:rPr>
        <w:t>：</w:t>
      </w:r>
    </w:p>
    <w:p w14:paraId="57E658D4" w14:textId="2B81D2A8" w:rsidR="00DE449F" w:rsidRDefault="0087554B" w:rsidP="00DE449F">
      <w:pPr>
        <w:pStyle w:val="ListParagraph"/>
        <w:numPr>
          <w:ilvl w:val="2"/>
          <w:numId w:val="1"/>
        </w:numPr>
      </w:pPr>
      <w:r>
        <w:rPr>
          <w:rFonts w:hint="eastAsia"/>
        </w:rPr>
        <w:t>负责和第三方物流接口管理（</w:t>
      </w:r>
      <w:r w:rsidR="00DB79A0">
        <w:rPr>
          <w:rFonts w:hint="eastAsia"/>
        </w:rPr>
        <w:t>推荐</w:t>
      </w:r>
      <w:r>
        <w:rPr>
          <w:rFonts w:hint="eastAsia"/>
        </w:rPr>
        <w:t>顺丰</w:t>
      </w:r>
      <w:r w:rsidR="00A049EC">
        <w:rPr>
          <w:rFonts w:hint="eastAsia"/>
        </w:rPr>
        <w:t>）。</w:t>
      </w:r>
    </w:p>
    <w:p w14:paraId="3AEAAFA8" w14:textId="77777777" w:rsidR="00DE449F" w:rsidRDefault="00DE449F" w:rsidP="00DE449F">
      <w:pPr>
        <w:pStyle w:val="ListParagraph"/>
        <w:numPr>
          <w:ilvl w:val="2"/>
          <w:numId w:val="1"/>
        </w:numPr>
      </w:pPr>
      <w:r>
        <w:rPr>
          <w:rFonts w:hint="eastAsia"/>
        </w:rPr>
        <w:t>建议一开始找有物流经验的人担当，慢慢培养起内部人员熟悉整个产业链。</w:t>
      </w:r>
    </w:p>
    <w:p w14:paraId="5861966C" w14:textId="77777777" w:rsidR="003F14CE" w:rsidRDefault="003F14CE" w:rsidP="003F14CE">
      <w:pPr>
        <w:pStyle w:val="ListParagraph"/>
        <w:ind w:left="2160"/>
      </w:pPr>
    </w:p>
    <w:p w14:paraId="32D497A2" w14:textId="77777777" w:rsidR="006E1B3F" w:rsidRDefault="006E1B3F" w:rsidP="003F14CE">
      <w:pPr>
        <w:pStyle w:val="Heading1"/>
      </w:pPr>
    </w:p>
    <w:p w14:paraId="20C9F8FF" w14:textId="77777777" w:rsidR="00B139C8" w:rsidRPr="00B139C8" w:rsidRDefault="00B139C8" w:rsidP="00B139C8"/>
    <w:p w14:paraId="7F620BA0" w14:textId="77777777" w:rsidR="003F14CE" w:rsidRDefault="00A20935" w:rsidP="003F14CE">
      <w:pPr>
        <w:pStyle w:val="Heading1"/>
      </w:pPr>
      <w:r>
        <w:rPr>
          <w:rFonts w:hint="eastAsia"/>
        </w:rPr>
        <w:lastRenderedPageBreak/>
        <w:t>企业管理系统</w:t>
      </w:r>
      <w:r w:rsidR="00485790">
        <w:rPr>
          <w:rFonts w:hint="eastAsia"/>
        </w:rPr>
        <w:t>，数字化全套方案</w:t>
      </w:r>
    </w:p>
    <w:p w14:paraId="73FCAE4C" w14:textId="2AD119BB" w:rsidR="0051664E" w:rsidRPr="0051664E" w:rsidRDefault="0051664E" w:rsidP="0051664E">
      <w:r>
        <w:rPr>
          <w:rFonts w:hint="eastAsia"/>
        </w:rPr>
        <w:t>前提条件：要实现数字化管理，每瓶油／产品都要有条形码，条形码就是产品的身份证即唯一标识。今后一件产品的整个生命周期都可以通过对应的条形码进行跟踪。</w:t>
      </w:r>
    </w:p>
    <w:p w14:paraId="6D962325" w14:textId="77777777" w:rsidR="00A2067C" w:rsidRDefault="00296187" w:rsidP="00A2067C">
      <w:pPr>
        <w:pStyle w:val="ListParagraph"/>
        <w:numPr>
          <w:ilvl w:val="0"/>
          <w:numId w:val="2"/>
        </w:numPr>
      </w:pPr>
      <w:r>
        <w:rPr>
          <w:rFonts w:hint="eastAsia"/>
        </w:rPr>
        <w:t>系统</w:t>
      </w:r>
      <w:r w:rsidR="006E1B3F">
        <w:rPr>
          <w:rFonts w:hint="eastAsia"/>
        </w:rPr>
        <w:t>功能描述：</w:t>
      </w:r>
    </w:p>
    <w:p w14:paraId="0EE926D6" w14:textId="33CF4305" w:rsidR="00826008" w:rsidRDefault="001D4816" w:rsidP="00A2067C">
      <w:pPr>
        <w:pStyle w:val="ListParagraph"/>
        <w:numPr>
          <w:ilvl w:val="1"/>
          <w:numId w:val="2"/>
        </w:numPr>
      </w:pPr>
      <w:r>
        <w:rPr>
          <w:rFonts w:hint="eastAsia"/>
        </w:rPr>
        <w:t>生产</w:t>
      </w:r>
      <w:r w:rsidR="00A268E7">
        <w:rPr>
          <w:rFonts w:hint="eastAsia"/>
        </w:rPr>
        <w:t>线</w:t>
      </w:r>
      <w:r w:rsidR="00244BD8">
        <w:rPr>
          <w:rFonts w:hint="eastAsia"/>
        </w:rPr>
        <w:t>管理：</w:t>
      </w:r>
    </w:p>
    <w:p w14:paraId="218397DE" w14:textId="2489841C" w:rsidR="00147048" w:rsidRDefault="00857BB5" w:rsidP="00826008">
      <w:pPr>
        <w:pStyle w:val="ListParagraph"/>
        <w:numPr>
          <w:ilvl w:val="2"/>
          <w:numId w:val="2"/>
        </w:numPr>
      </w:pPr>
      <w:r>
        <w:rPr>
          <w:rFonts w:hint="eastAsia"/>
        </w:rPr>
        <w:t>记录统计原材料进货，生产线出货信息。</w:t>
      </w:r>
    </w:p>
    <w:p w14:paraId="6DA92110" w14:textId="77777777" w:rsidR="00022646" w:rsidRDefault="00E21BD1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产品</w:t>
      </w:r>
      <w:r w:rsidR="00244BD8">
        <w:rPr>
          <w:rFonts w:hint="eastAsia"/>
        </w:rPr>
        <w:t>管理：</w:t>
      </w:r>
    </w:p>
    <w:p w14:paraId="4AEF3072" w14:textId="56D7F293" w:rsidR="002E1CAB" w:rsidRDefault="002E1CAB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管理各种</w:t>
      </w:r>
      <w:r w:rsidR="00E21BD1">
        <w:rPr>
          <w:rFonts w:hint="eastAsia"/>
        </w:rPr>
        <w:t>产</w:t>
      </w:r>
      <w:r w:rsidR="00A268E7">
        <w:rPr>
          <w:rFonts w:hint="eastAsia"/>
        </w:rPr>
        <w:t>品信息，比如各种容量的核桃油产品（比如礼盒装和普通家用型就是两种不同的产品类别）</w:t>
      </w:r>
      <w:r w:rsidR="00672C81">
        <w:rPr>
          <w:rFonts w:hint="eastAsia"/>
        </w:rPr>
        <w:t>。</w:t>
      </w:r>
      <w:r>
        <w:rPr>
          <w:rFonts w:hint="eastAsia"/>
        </w:rPr>
        <w:t>现阶段</w:t>
      </w:r>
      <w:r w:rsidR="00672C81">
        <w:rPr>
          <w:rFonts w:hint="eastAsia"/>
        </w:rPr>
        <w:t>产品种类</w:t>
      </w:r>
      <w:r>
        <w:rPr>
          <w:rFonts w:hint="eastAsia"/>
        </w:rPr>
        <w:t>可能不多，但考虑到未来产品线扩充，需要一开始加入此模块。</w:t>
      </w:r>
    </w:p>
    <w:p w14:paraId="1891247D" w14:textId="39BBDE21" w:rsidR="00672C81" w:rsidRDefault="00672C81" w:rsidP="00672C81">
      <w:pPr>
        <w:pStyle w:val="ListParagraph"/>
        <w:numPr>
          <w:ilvl w:val="1"/>
          <w:numId w:val="2"/>
        </w:numPr>
      </w:pPr>
      <w:r>
        <w:rPr>
          <w:rFonts w:hint="eastAsia"/>
        </w:rPr>
        <w:t>库存系统管理：</w:t>
      </w:r>
    </w:p>
    <w:p w14:paraId="7745641D" w14:textId="7DE05579" w:rsidR="00672C81" w:rsidRDefault="00672C81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库存系统不依赖生产线／厂房与仓库的物理位置</w:t>
      </w:r>
      <w:r w:rsidR="00B916D1">
        <w:rPr>
          <w:rFonts w:hint="eastAsia"/>
        </w:rPr>
        <w:t>（即生产线和仓库可以在一起，也可以分离）。系统的</w:t>
      </w:r>
      <w:r w:rsidR="004D602F">
        <w:rPr>
          <w:rFonts w:hint="eastAsia"/>
        </w:rPr>
        <w:t>主要目的是用来跟踪每天入库，出库的数量，其中入库来</w:t>
      </w:r>
      <w:r w:rsidR="003A2559">
        <w:rPr>
          <w:rFonts w:hint="eastAsia"/>
        </w:rPr>
        <w:t>自生产线每天产出</w:t>
      </w:r>
      <w:r>
        <w:rPr>
          <w:rFonts w:hint="eastAsia"/>
        </w:rPr>
        <w:t>的</w:t>
      </w:r>
      <w:r w:rsidR="001F0BAD">
        <w:rPr>
          <w:rFonts w:hint="eastAsia"/>
        </w:rPr>
        <w:t>产品，出库则来自门店的进货单</w:t>
      </w:r>
      <w:r w:rsidR="009075EE">
        <w:rPr>
          <w:rFonts w:hint="eastAsia"/>
        </w:rPr>
        <w:t>以及线上交易所产的订单。</w:t>
      </w:r>
    </w:p>
    <w:p w14:paraId="15CF1C2A" w14:textId="6EFDA5E0" w:rsidR="00682015" w:rsidRDefault="005B1E8C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库存系统的核心</w:t>
      </w:r>
      <w:r w:rsidR="00C423AA">
        <w:rPr>
          <w:rFonts w:hint="eastAsia"/>
        </w:rPr>
        <w:t>作用是跟踪</w:t>
      </w:r>
      <w:r w:rsidR="0051664E">
        <w:rPr>
          <w:rFonts w:hint="eastAsia"/>
        </w:rPr>
        <w:t>产品</w:t>
      </w:r>
      <w:r>
        <w:rPr>
          <w:rFonts w:hint="eastAsia"/>
        </w:rPr>
        <w:t>的生命周期</w:t>
      </w:r>
      <w:r w:rsidR="0051664E">
        <w:rPr>
          <w:rFonts w:hint="eastAsia"/>
        </w:rPr>
        <w:t>，</w:t>
      </w:r>
      <w:r w:rsidR="0051664E">
        <w:t xml:space="preserve"> </w:t>
      </w:r>
      <w:r w:rsidR="002137E7">
        <w:rPr>
          <w:rFonts w:hint="eastAsia"/>
        </w:rPr>
        <w:t>如</w:t>
      </w:r>
      <w:r w:rsidR="00C423AA">
        <w:t>1000</w:t>
      </w:r>
      <w:r w:rsidR="001226AF">
        <w:rPr>
          <w:rFonts w:hint="eastAsia"/>
        </w:rPr>
        <w:t>件</w:t>
      </w:r>
      <w:r w:rsidR="00C423AA">
        <w:t xml:space="preserve"> A</w:t>
      </w:r>
      <w:r w:rsidR="00C423AA">
        <w:rPr>
          <w:rFonts w:hint="eastAsia"/>
        </w:rPr>
        <w:t>类型的</w:t>
      </w:r>
      <w:r w:rsidR="00C52AAF">
        <w:rPr>
          <w:rFonts w:hint="eastAsia"/>
        </w:rPr>
        <w:t>油从生产线产出后</w:t>
      </w:r>
      <w:r w:rsidR="002137E7">
        <w:rPr>
          <w:rFonts w:hint="eastAsia"/>
        </w:rPr>
        <w:t>，</w:t>
      </w:r>
      <w:r w:rsidR="00C52AAF">
        <w:rPr>
          <w:rFonts w:hint="eastAsia"/>
        </w:rPr>
        <w:t>使用</w:t>
      </w:r>
      <w:r w:rsidR="002137E7">
        <w:rPr>
          <w:rFonts w:hint="eastAsia"/>
        </w:rPr>
        <w:t>条形码扫描后入库</w:t>
      </w:r>
      <w:r w:rsidR="00C52AAF">
        <w:rPr>
          <w:rFonts w:hint="eastAsia"/>
        </w:rPr>
        <w:t>。</w:t>
      </w:r>
      <w:r w:rsidR="001226AF">
        <w:rPr>
          <w:rFonts w:hint="eastAsia"/>
        </w:rPr>
        <w:t>线</w:t>
      </w:r>
      <w:r w:rsidR="00C52AAF">
        <w:rPr>
          <w:rFonts w:hint="eastAsia"/>
        </w:rPr>
        <w:t>上</w:t>
      </w:r>
      <w:r w:rsidR="001226AF">
        <w:rPr>
          <w:rFonts w:hint="eastAsia"/>
        </w:rPr>
        <w:t>交易</w:t>
      </w:r>
      <w:r w:rsidR="00C52AAF">
        <w:rPr>
          <w:rFonts w:hint="eastAsia"/>
        </w:rPr>
        <w:t>系统（天猫，一号店）</w:t>
      </w:r>
      <w:r w:rsidR="001226AF">
        <w:rPr>
          <w:rFonts w:hint="eastAsia"/>
        </w:rPr>
        <w:t>产生</w:t>
      </w:r>
      <w:r w:rsidR="00C423AA">
        <w:rPr>
          <w:rFonts w:hint="eastAsia"/>
        </w:rPr>
        <w:t>订单</w:t>
      </w:r>
      <w:r w:rsidR="001226AF">
        <w:rPr>
          <w:rFonts w:hint="eastAsia"/>
        </w:rPr>
        <w:t>需求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件，徐家汇实体店发现店内</w:t>
      </w:r>
      <w:r w:rsidR="001226AF">
        <w:t>A</w:t>
      </w:r>
      <w:r w:rsidR="001226AF">
        <w:rPr>
          <w:rFonts w:hint="eastAsia"/>
        </w:rPr>
        <w:t>产品数量不足，查询库存系统发现剩余</w:t>
      </w:r>
      <w:r w:rsidR="001226AF">
        <w:rPr>
          <w:rFonts w:hint="eastAsia"/>
        </w:rPr>
        <w:t>500</w:t>
      </w:r>
      <w:r w:rsidR="001226AF">
        <w:rPr>
          <w:rFonts w:hint="eastAsia"/>
        </w:rPr>
        <w:t>件后提交</w:t>
      </w:r>
      <w:r w:rsidR="00C52AAF">
        <w:rPr>
          <w:rFonts w:hint="eastAsia"/>
        </w:rPr>
        <w:t>进货需求</w:t>
      </w:r>
      <w:r w:rsidR="00C52AAF">
        <w:rPr>
          <w:rFonts w:hint="eastAsia"/>
        </w:rPr>
        <w:t>200</w:t>
      </w:r>
      <w:r w:rsidR="00C52AAF">
        <w:rPr>
          <w:rFonts w:hint="eastAsia"/>
        </w:rPr>
        <w:t>件。</w:t>
      </w:r>
      <w:r w:rsidR="00960907">
        <w:rPr>
          <w:rFonts w:hint="eastAsia"/>
        </w:rPr>
        <w:t>此时库存管理员</w:t>
      </w:r>
      <w:r w:rsidR="00A2067C">
        <w:rPr>
          <w:rFonts w:hint="eastAsia"/>
        </w:rPr>
        <w:t>在</w:t>
      </w:r>
      <w:r w:rsidR="00960907">
        <w:rPr>
          <w:rFonts w:hint="eastAsia"/>
        </w:rPr>
        <w:t>处理完线上线下的订单需求后，实际</w:t>
      </w:r>
      <w:r w:rsidR="00662B4B">
        <w:t>A</w:t>
      </w:r>
      <w:r w:rsidR="00960907">
        <w:rPr>
          <w:rFonts w:hint="eastAsia"/>
        </w:rPr>
        <w:t>库存为</w:t>
      </w:r>
      <w:r w:rsidR="00960907">
        <w:rPr>
          <w:rFonts w:hint="eastAsia"/>
        </w:rPr>
        <w:t>1000-500-200 = 300</w:t>
      </w:r>
      <w:r w:rsidR="00960907">
        <w:rPr>
          <w:rFonts w:hint="eastAsia"/>
        </w:rPr>
        <w:t>件。</w:t>
      </w:r>
    </w:p>
    <w:p w14:paraId="568B49AF" w14:textId="423AE7C9" w:rsidR="000E3145" w:rsidRDefault="00A2067C" w:rsidP="00672C81">
      <w:pPr>
        <w:pStyle w:val="ListParagraph"/>
        <w:numPr>
          <w:ilvl w:val="2"/>
          <w:numId w:val="2"/>
        </w:numPr>
      </w:pPr>
      <w:r>
        <w:rPr>
          <w:rFonts w:hint="eastAsia"/>
        </w:rPr>
        <w:t>上述</w:t>
      </w:r>
      <w:r>
        <w:t>B</w:t>
      </w:r>
      <w:r>
        <w:rPr>
          <w:rFonts w:hint="eastAsia"/>
        </w:rPr>
        <w:t>中，库存管理员</w:t>
      </w:r>
      <w:r w:rsidR="002C73B8">
        <w:rPr>
          <w:rFonts w:hint="eastAsia"/>
        </w:rPr>
        <w:t>需要分别对</w:t>
      </w:r>
      <w:r w:rsidR="002C73B8">
        <w:rPr>
          <w:rFonts w:hint="eastAsia"/>
        </w:rPr>
        <w:t>500</w:t>
      </w:r>
      <w:r w:rsidR="002C73B8">
        <w:rPr>
          <w:rFonts w:hint="eastAsia"/>
        </w:rPr>
        <w:t>件线上订单需求以及</w:t>
      </w:r>
      <w:r w:rsidR="002C73B8">
        <w:rPr>
          <w:rFonts w:hint="eastAsia"/>
        </w:rPr>
        <w:t>200</w:t>
      </w:r>
      <w:r w:rsidR="002C73B8">
        <w:rPr>
          <w:rFonts w:hint="eastAsia"/>
        </w:rPr>
        <w:t>件实体店进货单进行处理，处理方式如下：</w:t>
      </w:r>
    </w:p>
    <w:p w14:paraId="68DAE9C7" w14:textId="1D5877B4" w:rsidR="002C73B8" w:rsidRDefault="009374DC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t>例如</w:t>
      </w:r>
      <w:r w:rsidR="002C73B8">
        <w:rPr>
          <w:rFonts w:hint="eastAsia"/>
        </w:rPr>
        <w:t>500</w:t>
      </w:r>
      <w:r>
        <w:rPr>
          <w:rFonts w:hint="eastAsia"/>
        </w:rPr>
        <w:t>件产品来自于</w:t>
      </w:r>
      <w:r w:rsidR="00F560C0">
        <w:rPr>
          <w:rFonts w:hint="eastAsia"/>
        </w:rPr>
        <w:t>前</w:t>
      </w:r>
      <w:r>
        <w:rPr>
          <w:rFonts w:hint="eastAsia"/>
        </w:rPr>
        <w:t>一天的所有订单，下者为</w:t>
      </w:r>
      <w:r w:rsidR="002C73B8">
        <w:rPr>
          <w:rFonts w:hint="eastAsia"/>
        </w:rPr>
        <w:t>诸多散户。系统会</w:t>
      </w:r>
      <w:r>
        <w:rPr>
          <w:rFonts w:hint="eastAsia"/>
        </w:rPr>
        <w:t>自动</w:t>
      </w:r>
      <w:r w:rsidR="002C73B8">
        <w:rPr>
          <w:rFonts w:hint="eastAsia"/>
        </w:rPr>
        <w:t>按照地域</w:t>
      </w:r>
      <w:r w:rsidR="00724CB1">
        <w:rPr>
          <w:rFonts w:hint="eastAsia"/>
        </w:rPr>
        <w:t>对订单进行分组，管理</w:t>
      </w:r>
      <w:r>
        <w:rPr>
          <w:rFonts w:hint="eastAsia"/>
        </w:rPr>
        <w:t>员</w:t>
      </w:r>
      <w:r w:rsidR="00724CB1">
        <w:rPr>
          <w:rFonts w:hint="eastAsia"/>
        </w:rPr>
        <w:t>打印出分组单据</w:t>
      </w:r>
      <w:r>
        <w:rPr>
          <w:rFonts w:hint="eastAsia"/>
        </w:rPr>
        <w:t>后需准备好货品并</w:t>
      </w:r>
      <w:r w:rsidR="00724CB1">
        <w:rPr>
          <w:rFonts w:hint="eastAsia"/>
        </w:rPr>
        <w:t>联系</w:t>
      </w:r>
      <w:r>
        <w:rPr>
          <w:rFonts w:hint="eastAsia"/>
        </w:rPr>
        <w:t>物流</w:t>
      </w:r>
      <w:r w:rsidR="00724CB1">
        <w:rPr>
          <w:rFonts w:hint="eastAsia"/>
        </w:rPr>
        <w:t>打包</w:t>
      </w:r>
      <w:r>
        <w:rPr>
          <w:rFonts w:hint="eastAsia"/>
        </w:rPr>
        <w:t>发货</w:t>
      </w:r>
      <w:r w:rsidR="00724CB1">
        <w:rPr>
          <w:rFonts w:hint="eastAsia"/>
        </w:rPr>
        <w:t>。</w:t>
      </w:r>
    </w:p>
    <w:p w14:paraId="1E85ABAE" w14:textId="1C6D5343" w:rsidR="009374DC" w:rsidRDefault="00F560C0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t>200</w:t>
      </w:r>
      <w:r>
        <w:rPr>
          <w:rFonts w:hint="eastAsia"/>
        </w:rPr>
        <w:t>件产品需求来自线下实体店，管理员准备好货品后通知公司内部送货车发货。</w:t>
      </w:r>
      <w:r w:rsidR="00EF371B">
        <w:rPr>
          <w:rFonts w:hint="eastAsia"/>
        </w:rPr>
        <w:t>（当然管理员也可以像</w:t>
      </w:r>
      <w:r w:rsidR="009B005B">
        <w:rPr>
          <w:rFonts w:hint="eastAsia"/>
        </w:rPr>
        <w:t>1.3.</w:t>
      </w:r>
      <w:r w:rsidR="00EF371B">
        <w:t>C.1</w:t>
      </w:r>
      <w:r w:rsidR="00EF371B">
        <w:rPr>
          <w:rFonts w:hint="eastAsia"/>
        </w:rPr>
        <w:t>一样让第三方物流打包发货</w:t>
      </w:r>
      <w:r w:rsidR="008A0CE1">
        <w:rPr>
          <w:rFonts w:hint="eastAsia"/>
        </w:rPr>
        <w:t>，关键看哪个成本</w:t>
      </w:r>
      <w:r w:rsidR="00EF371B">
        <w:rPr>
          <w:rFonts w:hint="eastAsia"/>
        </w:rPr>
        <w:t>更低，效率更高）</w:t>
      </w:r>
    </w:p>
    <w:p w14:paraId="25B4EC05" w14:textId="5D1776A5" w:rsidR="00F560C0" w:rsidRDefault="007169DB" w:rsidP="002C73B8">
      <w:pPr>
        <w:pStyle w:val="ListParagraph"/>
        <w:numPr>
          <w:ilvl w:val="3"/>
          <w:numId w:val="2"/>
        </w:numPr>
      </w:pPr>
      <w:r>
        <w:rPr>
          <w:rFonts w:hint="eastAsia"/>
        </w:rPr>
        <w:t>上述</w:t>
      </w:r>
      <w:r>
        <w:rPr>
          <w:rFonts w:hint="eastAsia"/>
        </w:rPr>
        <w:t>700</w:t>
      </w:r>
      <w:r>
        <w:rPr>
          <w:rFonts w:hint="eastAsia"/>
        </w:rPr>
        <w:t>件产品</w:t>
      </w:r>
      <w:r w:rsidR="00EF371B">
        <w:rPr>
          <w:rFonts w:hint="eastAsia"/>
        </w:rPr>
        <w:t>在发货前的状态为预留态，即无法再被预定（除非退单发生，详见退单流程）</w:t>
      </w:r>
      <w:r w:rsidR="0074727B">
        <w:rPr>
          <w:rFonts w:hint="eastAsia"/>
        </w:rPr>
        <w:t>。物流打包发货后状态迁移为物流发货中，管理员需要更新系统中订单的状态反映该变化。</w:t>
      </w:r>
    </w:p>
    <w:p w14:paraId="552253CA" w14:textId="77777777" w:rsidR="00022646" w:rsidRDefault="00E641A7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订单</w:t>
      </w:r>
      <w:r w:rsidR="00AD788A">
        <w:rPr>
          <w:rFonts w:hint="eastAsia"/>
        </w:rPr>
        <w:t>管理</w:t>
      </w:r>
      <w:r w:rsidR="00D74201">
        <w:rPr>
          <w:rFonts w:hint="eastAsia"/>
        </w:rPr>
        <w:t>：</w:t>
      </w:r>
    </w:p>
    <w:p w14:paraId="20F54613" w14:textId="77777777" w:rsidR="00022646" w:rsidRDefault="00E641A7" w:rsidP="00022646">
      <w:pPr>
        <w:pStyle w:val="ListParagraph"/>
        <w:numPr>
          <w:ilvl w:val="2"/>
          <w:numId w:val="2"/>
        </w:numPr>
      </w:pPr>
      <w:r>
        <w:rPr>
          <w:rFonts w:hint="eastAsia"/>
        </w:rPr>
        <w:t>用于和实体店</w:t>
      </w:r>
      <w:r>
        <w:rPr>
          <w:rFonts w:hint="eastAsia"/>
        </w:rPr>
        <w:t>/</w:t>
      </w:r>
      <w:r>
        <w:rPr>
          <w:rFonts w:hint="eastAsia"/>
        </w:rPr>
        <w:t>网上销售集成，</w:t>
      </w:r>
      <w:r w:rsidR="00AD788A">
        <w:rPr>
          <w:rFonts w:hint="eastAsia"/>
        </w:rPr>
        <w:t>跟踪每瓶油的生命周期，支持退货管理</w:t>
      </w:r>
      <w:r w:rsidR="00EB50D5">
        <w:rPr>
          <w:rFonts w:hint="eastAsia"/>
        </w:rPr>
        <w:t>。</w:t>
      </w:r>
    </w:p>
    <w:p w14:paraId="7C8E0AA2" w14:textId="77777777" w:rsidR="002E1CAB" w:rsidRDefault="00907ACB" w:rsidP="00022646">
      <w:pPr>
        <w:pStyle w:val="ListParagraph"/>
        <w:numPr>
          <w:ilvl w:val="2"/>
          <w:numId w:val="2"/>
        </w:numPr>
      </w:pPr>
      <w:r>
        <w:rPr>
          <w:rFonts w:hint="eastAsia"/>
        </w:rPr>
        <w:t>并提供和各大网络销售和手机移动端（微信）集成接口。</w:t>
      </w:r>
    </w:p>
    <w:p w14:paraId="703AF0D8" w14:textId="77777777" w:rsidR="00AD788A" w:rsidRDefault="00AD788A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t>物流单管理</w:t>
      </w:r>
      <w:r w:rsidR="000C5C76">
        <w:rPr>
          <w:rFonts w:hint="eastAsia"/>
        </w:rPr>
        <w:t>：</w:t>
      </w:r>
      <w:r w:rsidR="0087018C">
        <w:rPr>
          <w:rFonts w:hint="eastAsia"/>
        </w:rPr>
        <w:t>用于跟踪</w:t>
      </w:r>
      <w:r>
        <w:rPr>
          <w:rFonts w:hint="eastAsia"/>
        </w:rPr>
        <w:t>物流方信息</w:t>
      </w:r>
      <w:r w:rsidR="0087018C">
        <w:rPr>
          <w:rFonts w:hint="eastAsia"/>
        </w:rPr>
        <w:t>。</w:t>
      </w:r>
    </w:p>
    <w:p w14:paraId="20368263" w14:textId="77777777" w:rsidR="00E61C64" w:rsidRDefault="00695172" w:rsidP="006E1B3F">
      <w:pPr>
        <w:pStyle w:val="ListParagraph"/>
        <w:numPr>
          <w:ilvl w:val="1"/>
          <w:numId w:val="2"/>
        </w:numPr>
      </w:pPr>
      <w:r>
        <w:rPr>
          <w:rFonts w:hint="eastAsia"/>
        </w:rPr>
        <w:lastRenderedPageBreak/>
        <w:t>用户和权限管理</w:t>
      </w:r>
      <w:r w:rsidR="004F7C63">
        <w:rPr>
          <w:rFonts w:hint="eastAsia"/>
        </w:rPr>
        <w:t>：</w:t>
      </w:r>
    </w:p>
    <w:p w14:paraId="6634C370" w14:textId="77777777" w:rsidR="00E61C64" w:rsidRDefault="00E61C64" w:rsidP="00E61C64">
      <w:pPr>
        <w:pStyle w:val="ListParagraph"/>
        <w:numPr>
          <w:ilvl w:val="2"/>
          <w:numId w:val="2"/>
        </w:numPr>
      </w:pPr>
      <w:r>
        <w:rPr>
          <w:rFonts w:hint="eastAsia"/>
        </w:rPr>
        <w:t>每个使用此系统的员工必须要有对应的用户信息，并和短信，微信群发功能相联系。</w:t>
      </w:r>
    </w:p>
    <w:p w14:paraId="113A97BA" w14:textId="77777777" w:rsidR="00AD788A" w:rsidRDefault="00695172" w:rsidP="00E61C64">
      <w:pPr>
        <w:pStyle w:val="ListParagraph"/>
        <w:numPr>
          <w:ilvl w:val="2"/>
          <w:numId w:val="2"/>
        </w:numPr>
      </w:pPr>
      <w:r>
        <w:rPr>
          <w:rFonts w:hint="eastAsia"/>
        </w:rPr>
        <w:t>不同员工可以查看</w:t>
      </w:r>
      <w:r>
        <w:rPr>
          <w:rFonts w:hint="eastAsia"/>
        </w:rPr>
        <w:t>/</w:t>
      </w:r>
      <w:r>
        <w:rPr>
          <w:rFonts w:hint="eastAsia"/>
        </w:rPr>
        <w:t>修改的信息</w:t>
      </w:r>
      <w:r w:rsidR="00071027">
        <w:rPr>
          <w:rFonts w:hint="eastAsia"/>
        </w:rPr>
        <w:t>需要有严格的权限意识。</w:t>
      </w:r>
      <w:r w:rsidR="00113AB8">
        <w:rPr>
          <w:rFonts w:hint="eastAsia"/>
        </w:rPr>
        <w:t>每个人只能接触符合自己负责范围的生产销售信息。</w:t>
      </w:r>
    </w:p>
    <w:p w14:paraId="700854CE" w14:textId="0B02E9C2" w:rsidR="00397094" w:rsidRDefault="00B919C3" w:rsidP="00B1297B">
      <w:pPr>
        <w:pStyle w:val="ListParagraph"/>
        <w:numPr>
          <w:ilvl w:val="1"/>
          <w:numId w:val="2"/>
        </w:numPr>
      </w:pPr>
      <w:r>
        <w:rPr>
          <w:rFonts w:hint="eastAsia"/>
        </w:rPr>
        <w:t>实时统计功能：</w:t>
      </w:r>
      <w:r w:rsidR="006A7759">
        <w:rPr>
          <w:rFonts w:hint="eastAsia"/>
        </w:rPr>
        <w:t>各项信息实时统计，帮助企业管理者掌握实时企业信息。</w:t>
      </w:r>
    </w:p>
    <w:p w14:paraId="0AAA54F5" w14:textId="77777777" w:rsidR="00397094" w:rsidRDefault="00397094" w:rsidP="00397094">
      <w:pPr>
        <w:pStyle w:val="ListParagraph"/>
      </w:pPr>
    </w:p>
    <w:p w14:paraId="4389E0B1" w14:textId="77777777" w:rsidR="00397094" w:rsidRDefault="00397094" w:rsidP="00397094">
      <w:pPr>
        <w:pStyle w:val="ListParagraph"/>
      </w:pPr>
    </w:p>
    <w:p w14:paraId="1B7DCE27" w14:textId="77777777" w:rsidR="00E84B82" w:rsidRDefault="00E84B82" w:rsidP="00E84B82">
      <w:pPr>
        <w:pStyle w:val="ListParagraph"/>
        <w:numPr>
          <w:ilvl w:val="0"/>
          <w:numId w:val="2"/>
        </w:numPr>
      </w:pPr>
      <w:r>
        <w:rPr>
          <w:rFonts w:hint="eastAsia"/>
        </w:rPr>
        <w:t>用例详述</w:t>
      </w:r>
    </w:p>
    <w:p w14:paraId="445A7E91" w14:textId="77777777" w:rsidR="00D60196" w:rsidRDefault="006803B4" w:rsidP="00D60196">
      <w:pPr>
        <w:pStyle w:val="ListParagraph"/>
        <w:numPr>
          <w:ilvl w:val="1"/>
          <w:numId w:val="2"/>
        </w:numPr>
      </w:pPr>
      <w:r>
        <w:rPr>
          <w:rFonts w:hint="eastAsia"/>
        </w:rPr>
        <w:t>生产</w:t>
      </w:r>
      <w:r w:rsidR="003824A4">
        <w:rPr>
          <w:rFonts w:hint="eastAsia"/>
        </w:rPr>
        <w:t>管理</w:t>
      </w:r>
      <w:r w:rsidR="004B5D78">
        <w:rPr>
          <w:rFonts w:hint="eastAsia"/>
        </w:rPr>
        <w:t>：</w:t>
      </w:r>
    </w:p>
    <w:p w14:paraId="5EB656B1" w14:textId="77777777" w:rsidR="00D60196" w:rsidRDefault="00D60196" w:rsidP="00D60196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1-1</w:t>
      </w:r>
    </w:p>
    <w:p w14:paraId="1428B239" w14:textId="77777777" w:rsidR="00305D6C" w:rsidRDefault="00305D6C" w:rsidP="00305D6C">
      <w:pPr>
        <w:pStyle w:val="ListParagraph"/>
        <w:ind w:left="1440"/>
      </w:pPr>
      <w:r>
        <w:rPr>
          <w:rFonts w:hint="eastAsia"/>
        </w:rPr>
        <w:t>用例名称：原材料进货</w:t>
      </w:r>
    </w:p>
    <w:p w14:paraId="7849FA16" w14:textId="77777777" w:rsidR="004B5D78" w:rsidRDefault="005165C7" w:rsidP="004B5D78">
      <w:pPr>
        <w:pStyle w:val="ListParagraph"/>
        <w:ind w:left="1440"/>
      </w:pPr>
      <w:r>
        <w:rPr>
          <w:rFonts w:hint="eastAsia"/>
        </w:rPr>
        <w:t>用户角色：生产部门</w:t>
      </w:r>
      <w:r w:rsidR="00FB3028">
        <w:rPr>
          <w:rFonts w:hint="eastAsia"/>
        </w:rPr>
        <w:t>管理员</w:t>
      </w:r>
    </w:p>
    <w:p w14:paraId="490C25D6" w14:textId="77777777" w:rsidR="00FB3028" w:rsidRDefault="00E7327E" w:rsidP="004B5D78">
      <w:pPr>
        <w:pStyle w:val="ListParagraph"/>
        <w:ind w:left="1440"/>
      </w:pPr>
      <w:r>
        <w:rPr>
          <w:rFonts w:hint="eastAsia"/>
        </w:rPr>
        <w:t>基本流程</w:t>
      </w:r>
      <w:r w:rsidR="004B5D78">
        <w:rPr>
          <w:rFonts w:hint="eastAsia"/>
        </w:rPr>
        <w:t>：</w:t>
      </w:r>
    </w:p>
    <w:p w14:paraId="721468B8" w14:textId="77777777" w:rsidR="004B5D78" w:rsidRDefault="005165C7" w:rsidP="000F3321">
      <w:pPr>
        <w:pStyle w:val="ListParagraph"/>
        <w:numPr>
          <w:ilvl w:val="2"/>
          <w:numId w:val="3"/>
        </w:numPr>
      </w:pPr>
      <w:r>
        <w:rPr>
          <w:rFonts w:hint="eastAsia"/>
        </w:rPr>
        <w:t>生产部门</w:t>
      </w:r>
      <w:r w:rsidR="00BF4A6D">
        <w:rPr>
          <w:rFonts w:hint="eastAsia"/>
        </w:rPr>
        <w:t>管理员接受入库的原材料，验货清点后输入下述信息。</w:t>
      </w:r>
    </w:p>
    <w:p w14:paraId="14023CDA" w14:textId="77777777" w:rsidR="00BF4A6D" w:rsidRDefault="00897623" w:rsidP="000F3321">
      <w:pPr>
        <w:pStyle w:val="ListParagraph"/>
        <w:numPr>
          <w:ilvl w:val="2"/>
          <w:numId w:val="3"/>
        </w:numPr>
      </w:pPr>
      <w:r>
        <w:rPr>
          <w:rFonts w:hint="eastAsia"/>
        </w:rPr>
        <w:t>输入入库时间，送货方，入库数量，原材料生产时间，存储地点等信息。</w:t>
      </w:r>
    </w:p>
    <w:p w14:paraId="34E54127" w14:textId="77777777" w:rsidR="001941DB" w:rsidRDefault="001941DB" w:rsidP="001941DB">
      <w:pPr>
        <w:pStyle w:val="ListParagraph"/>
        <w:ind w:left="2160"/>
      </w:pPr>
    </w:p>
    <w:p w14:paraId="5A01335B" w14:textId="77777777" w:rsidR="001E1623" w:rsidRDefault="001E1623" w:rsidP="001941DB">
      <w:pPr>
        <w:pStyle w:val="ListParagraph"/>
        <w:ind w:left="2160"/>
      </w:pPr>
    </w:p>
    <w:p w14:paraId="7B1C211E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1-2</w:t>
      </w:r>
    </w:p>
    <w:p w14:paraId="012F6DCB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用例名称：</w:t>
      </w:r>
      <w:r w:rsidR="00A832EE">
        <w:rPr>
          <w:rFonts w:hint="eastAsia"/>
        </w:rPr>
        <w:t>生产线出货</w:t>
      </w:r>
    </w:p>
    <w:p w14:paraId="1393BBD2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用户角色：</w:t>
      </w:r>
      <w:r w:rsidR="00484549">
        <w:rPr>
          <w:rFonts w:hint="eastAsia"/>
        </w:rPr>
        <w:t>生产部门管理员</w:t>
      </w:r>
    </w:p>
    <w:p w14:paraId="25992E2D" w14:textId="77777777" w:rsidR="001941DB" w:rsidRDefault="001941DB" w:rsidP="001941DB">
      <w:pPr>
        <w:pStyle w:val="ListParagraph"/>
        <w:ind w:left="1440"/>
      </w:pPr>
      <w:r>
        <w:rPr>
          <w:rFonts w:hint="eastAsia"/>
        </w:rPr>
        <w:t>基本流程：</w:t>
      </w:r>
    </w:p>
    <w:p w14:paraId="008D2CE3" w14:textId="77777777" w:rsidR="001941DB" w:rsidRDefault="00A832EE" w:rsidP="008B0FC2">
      <w:pPr>
        <w:pStyle w:val="ListParagraph"/>
        <w:numPr>
          <w:ilvl w:val="2"/>
          <w:numId w:val="4"/>
        </w:numPr>
      </w:pPr>
      <w:r>
        <w:rPr>
          <w:rFonts w:hint="eastAsia"/>
        </w:rPr>
        <w:t>成品油</w:t>
      </w:r>
      <w:r w:rsidR="00E66270">
        <w:rPr>
          <w:rFonts w:hint="eastAsia"/>
        </w:rPr>
        <w:t>生产好，装箱。</w:t>
      </w:r>
    </w:p>
    <w:p w14:paraId="42FFA298" w14:textId="77777777" w:rsidR="00E66270" w:rsidRDefault="00E66270" w:rsidP="008B0FC2">
      <w:pPr>
        <w:pStyle w:val="ListParagraph"/>
        <w:numPr>
          <w:ilvl w:val="2"/>
          <w:numId w:val="4"/>
        </w:numPr>
      </w:pPr>
      <w:r>
        <w:rPr>
          <w:rFonts w:hint="eastAsia"/>
        </w:rPr>
        <w:t>根据不同商品类型</w:t>
      </w:r>
      <w:r>
        <w:rPr>
          <w:rFonts w:hint="eastAsia"/>
        </w:rPr>
        <w:t>(</w:t>
      </w:r>
      <w:r w:rsidR="00281467">
        <w:rPr>
          <w:rFonts w:hint="eastAsia"/>
        </w:rPr>
        <w:t>不同包装的核桃油</w:t>
      </w:r>
      <w:r>
        <w:rPr>
          <w:rFonts w:hint="eastAsia"/>
        </w:rPr>
        <w:t>)</w:t>
      </w:r>
      <w:r>
        <w:rPr>
          <w:rFonts w:hint="eastAsia"/>
        </w:rPr>
        <w:t>扫描每瓶油的条形码，生产时间，数量。输入到</w:t>
      </w:r>
      <w:r w:rsidR="00BD574C">
        <w:rPr>
          <w:rFonts w:hint="eastAsia"/>
        </w:rPr>
        <w:t>总的</w:t>
      </w:r>
      <w:r>
        <w:rPr>
          <w:rFonts w:hint="eastAsia"/>
        </w:rPr>
        <w:t>存货表单中</w:t>
      </w:r>
      <w:r w:rsidR="005A1D3A">
        <w:rPr>
          <w:rFonts w:hint="eastAsia"/>
        </w:rPr>
        <w:t>。</w:t>
      </w:r>
    </w:p>
    <w:p w14:paraId="640D8429" w14:textId="77777777" w:rsidR="00BD574C" w:rsidRDefault="00BD574C" w:rsidP="008B0FC2">
      <w:pPr>
        <w:pStyle w:val="ListParagraph"/>
        <w:numPr>
          <w:ilvl w:val="2"/>
          <w:numId w:val="4"/>
        </w:numPr>
      </w:pPr>
      <w:r>
        <w:rPr>
          <w:rFonts w:hint="eastAsia"/>
        </w:rPr>
        <w:t>系统根据各个实体店</w:t>
      </w:r>
      <w:r>
        <w:rPr>
          <w:rFonts w:hint="eastAsia"/>
        </w:rPr>
        <w:t>/</w:t>
      </w:r>
      <w:r>
        <w:rPr>
          <w:rFonts w:hint="eastAsia"/>
        </w:rPr>
        <w:t>网上店缺货情况，自动产生不同的运单，并更新到系统中</w:t>
      </w:r>
      <w:r w:rsidR="0024389E">
        <w:rPr>
          <w:rFonts w:hint="eastAsia"/>
        </w:rPr>
        <w:t>。</w:t>
      </w:r>
    </w:p>
    <w:p w14:paraId="75940BE8" w14:textId="77777777" w:rsidR="00BD574C" w:rsidRDefault="0011384F" w:rsidP="008B0FC2">
      <w:pPr>
        <w:pStyle w:val="ListParagraph"/>
        <w:numPr>
          <w:ilvl w:val="2"/>
          <w:numId w:val="4"/>
        </w:numPr>
      </w:pPr>
      <w:r>
        <w:rPr>
          <w:rFonts w:hint="eastAsia"/>
        </w:rPr>
        <w:t>根据运单，安排运输发货后，</w:t>
      </w:r>
      <w:r w:rsidR="0024389E">
        <w:rPr>
          <w:rFonts w:hint="eastAsia"/>
        </w:rPr>
        <w:t>更新相应的表单。</w:t>
      </w:r>
    </w:p>
    <w:p w14:paraId="4B99BC84" w14:textId="77777777" w:rsidR="005A1D3A" w:rsidRDefault="005A1D3A" w:rsidP="005A1D3A">
      <w:pPr>
        <w:pStyle w:val="ListParagraph"/>
        <w:ind w:left="2160"/>
      </w:pPr>
    </w:p>
    <w:p w14:paraId="63E1E9E5" w14:textId="77777777" w:rsidR="00DF7F5F" w:rsidRDefault="00DF7F5F" w:rsidP="005A1D3A">
      <w:pPr>
        <w:pStyle w:val="ListParagraph"/>
        <w:ind w:left="2160"/>
      </w:pPr>
    </w:p>
    <w:p w14:paraId="6CD6DD24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用例号：</w:t>
      </w:r>
      <w:r>
        <w:rPr>
          <w:rFonts w:hint="eastAsia"/>
        </w:rPr>
        <w:t>1-3</w:t>
      </w:r>
    </w:p>
    <w:p w14:paraId="09EE9DF3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用例名称：</w:t>
      </w:r>
      <w:r w:rsidR="00582987">
        <w:rPr>
          <w:rFonts w:hint="eastAsia"/>
        </w:rPr>
        <w:t>实体店</w:t>
      </w:r>
      <w:r w:rsidR="00582987">
        <w:rPr>
          <w:rFonts w:hint="eastAsia"/>
        </w:rPr>
        <w:t>/</w:t>
      </w:r>
      <w:r w:rsidR="00582987">
        <w:rPr>
          <w:rFonts w:hint="eastAsia"/>
        </w:rPr>
        <w:t>网上店备货管理</w:t>
      </w:r>
    </w:p>
    <w:p w14:paraId="222E2E19" w14:textId="77777777" w:rsidR="005A1D3A" w:rsidRDefault="00E14958" w:rsidP="005A1D3A">
      <w:pPr>
        <w:pStyle w:val="ListParagraph"/>
        <w:ind w:left="1440"/>
      </w:pPr>
      <w:r>
        <w:rPr>
          <w:rFonts w:hint="eastAsia"/>
        </w:rPr>
        <w:t>用户角色：实体店</w:t>
      </w:r>
      <w:r>
        <w:rPr>
          <w:rFonts w:hint="eastAsia"/>
        </w:rPr>
        <w:t>/</w:t>
      </w:r>
      <w:r>
        <w:rPr>
          <w:rFonts w:hint="eastAsia"/>
        </w:rPr>
        <w:t>网上店</w:t>
      </w:r>
      <w:r w:rsidR="005A1D3A">
        <w:rPr>
          <w:rFonts w:hint="eastAsia"/>
        </w:rPr>
        <w:t>管理员</w:t>
      </w:r>
    </w:p>
    <w:p w14:paraId="60AB3F1C" w14:textId="77777777" w:rsidR="005A1D3A" w:rsidRDefault="005A1D3A" w:rsidP="005A1D3A">
      <w:pPr>
        <w:pStyle w:val="ListParagraph"/>
        <w:ind w:left="1440"/>
      </w:pPr>
      <w:r>
        <w:rPr>
          <w:rFonts w:hint="eastAsia"/>
        </w:rPr>
        <w:t>基本流程：</w:t>
      </w:r>
    </w:p>
    <w:p w14:paraId="24A100B2" w14:textId="77777777" w:rsidR="005A1D3A" w:rsidRDefault="00E97948" w:rsidP="008B0FC2">
      <w:pPr>
        <w:pStyle w:val="ListParagraph"/>
        <w:numPr>
          <w:ilvl w:val="2"/>
          <w:numId w:val="5"/>
        </w:numPr>
      </w:pPr>
      <w:bookmarkStart w:id="0" w:name="_GoBack"/>
      <w:r>
        <w:rPr>
          <w:rFonts w:hint="eastAsia"/>
        </w:rPr>
        <w:t>接受从生产线，仓储线运输来的核桃油，验货后入库。</w:t>
      </w:r>
    </w:p>
    <w:p w14:paraId="4FA4793D" w14:textId="77777777" w:rsidR="00E97948" w:rsidRDefault="006B1B38" w:rsidP="008B0FC2">
      <w:pPr>
        <w:pStyle w:val="ListParagraph"/>
        <w:numPr>
          <w:ilvl w:val="2"/>
          <w:numId w:val="5"/>
        </w:numPr>
      </w:pPr>
      <w:r>
        <w:rPr>
          <w:rFonts w:hint="eastAsia"/>
        </w:rPr>
        <w:t>更新本销售点的存货信息</w:t>
      </w:r>
      <w:r w:rsidR="00FE3EFE">
        <w:rPr>
          <w:rFonts w:hint="eastAsia"/>
        </w:rPr>
        <w:t>。</w:t>
      </w:r>
    </w:p>
    <w:p w14:paraId="73CC0B6C" w14:textId="77777777" w:rsidR="006B1B38" w:rsidRDefault="00FE3EFE" w:rsidP="008B0FC2">
      <w:pPr>
        <w:pStyle w:val="ListParagraph"/>
        <w:numPr>
          <w:ilvl w:val="2"/>
          <w:numId w:val="5"/>
        </w:numPr>
      </w:pPr>
      <w:r>
        <w:rPr>
          <w:rFonts w:hint="eastAsia"/>
        </w:rPr>
        <w:t>系统在每天凌晨，根据当前销售点</w:t>
      </w:r>
      <w:r w:rsidR="002C5FFE">
        <w:rPr>
          <w:rFonts w:hint="eastAsia"/>
        </w:rPr>
        <w:t>积压</w:t>
      </w:r>
      <w:r w:rsidR="00F81D13">
        <w:rPr>
          <w:rFonts w:hint="eastAsia"/>
        </w:rPr>
        <w:t>的订单情况，</w:t>
      </w:r>
      <w:r w:rsidR="002C5FFE">
        <w:rPr>
          <w:rFonts w:hint="eastAsia"/>
        </w:rPr>
        <w:t>本店存货和预先设计好的缺货报警值，判断是否向生产部门</w:t>
      </w:r>
      <w:r w:rsidR="00F81D13">
        <w:rPr>
          <w:rFonts w:hint="eastAsia"/>
        </w:rPr>
        <w:t>发出调货请求。</w:t>
      </w:r>
    </w:p>
    <w:p w14:paraId="75DF2E82" w14:textId="77777777" w:rsidR="00F81D13" w:rsidRDefault="00A11D10" w:rsidP="008B0FC2">
      <w:pPr>
        <w:pStyle w:val="ListParagraph"/>
        <w:numPr>
          <w:ilvl w:val="2"/>
          <w:numId w:val="5"/>
        </w:numPr>
      </w:pPr>
      <w:r>
        <w:rPr>
          <w:rFonts w:hint="eastAsia"/>
        </w:rPr>
        <w:lastRenderedPageBreak/>
        <w:t>如果达到缺货预警，同时会邮件，</w:t>
      </w:r>
      <w:r w:rsidR="008E721B">
        <w:rPr>
          <w:rFonts w:hint="eastAsia"/>
        </w:rPr>
        <w:t>短信通知各个管理层人员。</w:t>
      </w:r>
    </w:p>
    <w:bookmarkEnd w:id="0"/>
    <w:sectPr w:rsidR="00F81D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DF8"/>
    <w:multiLevelType w:val="hybridMultilevel"/>
    <w:tmpl w:val="749A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97223"/>
    <w:multiLevelType w:val="hybridMultilevel"/>
    <w:tmpl w:val="9922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F4D14"/>
    <w:multiLevelType w:val="hybridMultilevel"/>
    <w:tmpl w:val="9420F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15B9D"/>
    <w:multiLevelType w:val="hybridMultilevel"/>
    <w:tmpl w:val="E478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A0817"/>
    <w:multiLevelType w:val="hybridMultilevel"/>
    <w:tmpl w:val="2326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7C"/>
    <w:rsid w:val="000005E0"/>
    <w:rsid w:val="00022646"/>
    <w:rsid w:val="00071027"/>
    <w:rsid w:val="000C5C76"/>
    <w:rsid w:val="000E3145"/>
    <w:rsid w:val="000F3321"/>
    <w:rsid w:val="0011384F"/>
    <w:rsid w:val="00113AB8"/>
    <w:rsid w:val="001226AF"/>
    <w:rsid w:val="0013779A"/>
    <w:rsid w:val="00147048"/>
    <w:rsid w:val="001941DB"/>
    <w:rsid w:val="001D42E6"/>
    <w:rsid w:val="001D4816"/>
    <w:rsid w:val="001E1623"/>
    <w:rsid w:val="001F0BAD"/>
    <w:rsid w:val="002137E7"/>
    <w:rsid w:val="00236E0F"/>
    <w:rsid w:val="0024389E"/>
    <w:rsid w:val="00244BD8"/>
    <w:rsid w:val="00281467"/>
    <w:rsid w:val="00296187"/>
    <w:rsid w:val="002A3E7C"/>
    <w:rsid w:val="002A40F1"/>
    <w:rsid w:val="002C5FFE"/>
    <w:rsid w:val="002C73B8"/>
    <w:rsid w:val="002E1CAB"/>
    <w:rsid w:val="00305D6C"/>
    <w:rsid w:val="003114D4"/>
    <w:rsid w:val="003824A4"/>
    <w:rsid w:val="00386E4E"/>
    <w:rsid w:val="00397094"/>
    <w:rsid w:val="003A2559"/>
    <w:rsid w:val="003E3F10"/>
    <w:rsid w:val="003F14CE"/>
    <w:rsid w:val="003F1AD0"/>
    <w:rsid w:val="003F77CF"/>
    <w:rsid w:val="0041545B"/>
    <w:rsid w:val="00442CEE"/>
    <w:rsid w:val="00484549"/>
    <w:rsid w:val="00485790"/>
    <w:rsid w:val="004B5D78"/>
    <w:rsid w:val="004D602F"/>
    <w:rsid w:val="004E1B3F"/>
    <w:rsid w:val="004E1C3B"/>
    <w:rsid w:val="004F7C63"/>
    <w:rsid w:val="005165C7"/>
    <w:rsid w:val="0051664E"/>
    <w:rsid w:val="00546E15"/>
    <w:rsid w:val="00547338"/>
    <w:rsid w:val="00552F83"/>
    <w:rsid w:val="0056637C"/>
    <w:rsid w:val="00582987"/>
    <w:rsid w:val="005A1D3A"/>
    <w:rsid w:val="005B1E8C"/>
    <w:rsid w:val="005C1758"/>
    <w:rsid w:val="005F351E"/>
    <w:rsid w:val="00662B4B"/>
    <w:rsid w:val="00671141"/>
    <w:rsid w:val="00672C81"/>
    <w:rsid w:val="006803B4"/>
    <w:rsid w:val="00682015"/>
    <w:rsid w:val="00695172"/>
    <w:rsid w:val="006A7759"/>
    <w:rsid w:val="006B1B38"/>
    <w:rsid w:val="006D0920"/>
    <w:rsid w:val="006E1B3F"/>
    <w:rsid w:val="006E27AE"/>
    <w:rsid w:val="007169DB"/>
    <w:rsid w:val="00724CB1"/>
    <w:rsid w:val="007346F7"/>
    <w:rsid w:val="0074727B"/>
    <w:rsid w:val="007C2CA5"/>
    <w:rsid w:val="007C3A98"/>
    <w:rsid w:val="00826008"/>
    <w:rsid w:val="00834B1B"/>
    <w:rsid w:val="00856959"/>
    <w:rsid w:val="00857BB5"/>
    <w:rsid w:val="0087018C"/>
    <w:rsid w:val="0087554B"/>
    <w:rsid w:val="00877E0F"/>
    <w:rsid w:val="008921CA"/>
    <w:rsid w:val="00897623"/>
    <w:rsid w:val="008A0CE1"/>
    <w:rsid w:val="008B0FC2"/>
    <w:rsid w:val="008E721B"/>
    <w:rsid w:val="008F0BF8"/>
    <w:rsid w:val="009075EE"/>
    <w:rsid w:val="00907ACB"/>
    <w:rsid w:val="00910191"/>
    <w:rsid w:val="009374DC"/>
    <w:rsid w:val="0096003A"/>
    <w:rsid w:val="00960907"/>
    <w:rsid w:val="00972D47"/>
    <w:rsid w:val="0097440A"/>
    <w:rsid w:val="009B005B"/>
    <w:rsid w:val="00A049EC"/>
    <w:rsid w:val="00A11D10"/>
    <w:rsid w:val="00A15623"/>
    <w:rsid w:val="00A2067C"/>
    <w:rsid w:val="00A20935"/>
    <w:rsid w:val="00A268E7"/>
    <w:rsid w:val="00A832EE"/>
    <w:rsid w:val="00AD5D87"/>
    <w:rsid w:val="00AD788A"/>
    <w:rsid w:val="00B1297B"/>
    <w:rsid w:val="00B139C8"/>
    <w:rsid w:val="00B749BA"/>
    <w:rsid w:val="00B916D1"/>
    <w:rsid w:val="00B919C3"/>
    <w:rsid w:val="00BD0BA1"/>
    <w:rsid w:val="00BD574C"/>
    <w:rsid w:val="00BF19F9"/>
    <w:rsid w:val="00BF4A6D"/>
    <w:rsid w:val="00C423AA"/>
    <w:rsid w:val="00C43433"/>
    <w:rsid w:val="00C52AAF"/>
    <w:rsid w:val="00CA6C07"/>
    <w:rsid w:val="00D143F9"/>
    <w:rsid w:val="00D56D5C"/>
    <w:rsid w:val="00D60196"/>
    <w:rsid w:val="00D6119F"/>
    <w:rsid w:val="00D74201"/>
    <w:rsid w:val="00DB321C"/>
    <w:rsid w:val="00DB79A0"/>
    <w:rsid w:val="00DE0D03"/>
    <w:rsid w:val="00DE449F"/>
    <w:rsid w:val="00DF7F5F"/>
    <w:rsid w:val="00E14958"/>
    <w:rsid w:val="00E21BD1"/>
    <w:rsid w:val="00E61C64"/>
    <w:rsid w:val="00E628B6"/>
    <w:rsid w:val="00E641A7"/>
    <w:rsid w:val="00E66270"/>
    <w:rsid w:val="00E7184C"/>
    <w:rsid w:val="00E7327E"/>
    <w:rsid w:val="00E84B82"/>
    <w:rsid w:val="00E97948"/>
    <w:rsid w:val="00EA5405"/>
    <w:rsid w:val="00EB50D5"/>
    <w:rsid w:val="00EC42CB"/>
    <w:rsid w:val="00EF371B"/>
    <w:rsid w:val="00F50FBC"/>
    <w:rsid w:val="00F560C0"/>
    <w:rsid w:val="00F576BB"/>
    <w:rsid w:val="00F81D13"/>
    <w:rsid w:val="00FB3028"/>
    <w:rsid w:val="00FC7A9B"/>
    <w:rsid w:val="00FE3EFE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F1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139CF-021C-7749-A94F-C5FFAAD1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292</Words>
  <Characters>1669</Characters>
  <Application>Microsoft Macintosh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 T</cp:lastModifiedBy>
  <cp:revision>148</cp:revision>
  <dcterms:created xsi:type="dcterms:W3CDTF">2014-08-02T04:38:00Z</dcterms:created>
  <dcterms:modified xsi:type="dcterms:W3CDTF">2014-08-05T14:54:00Z</dcterms:modified>
</cp:coreProperties>
</file>